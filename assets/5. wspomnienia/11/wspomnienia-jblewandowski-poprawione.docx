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125C" w14:textId="77777777" w:rsidR="007D2097" w:rsidRPr="007D2097" w:rsidRDefault="007D2097" w:rsidP="007D2097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color w:val="333333"/>
          <w:sz w:val="42"/>
          <w:szCs w:val="42"/>
          <w:lang w:eastAsia="en-GB"/>
        </w:rPr>
      </w:pPr>
      <w:r w:rsidRPr="007D2097">
        <w:rPr>
          <w:rFonts w:ascii="Open Sans" w:eastAsia="Times New Roman" w:hAnsi="Open Sans" w:cs="Open Sans"/>
          <w:b/>
          <w:bCs/>
          <w:color w:val="333333"/>
          <w:sz w:val="42"/>
          <w:szCs w:val="42"/>
          <w:lang w:eastAsia="en-GB"/>
        </w:rPr>
        <w:t>Rekrutacji dokonał...</w:t>
      </w:r>
    </w:p>
    <w:p w14:paraId="7DA443E3" w14:textId="6D50A292" w:rsidR="007D2097" w:rsidRPr="007D2097" w:rsidRDefault="007D2097" w:rsidP="00325547">
      <w:pPr>
        <w:shd w:val="clear" w:color="auto" w:fill="FFFFFF"/>
        <w:spacing w:before="192" w:after="192"/>
        <w:jc w:val="both"/>
        <w:rPr>
          <w:rFonts w:ascii="Open Sans" w:eastAsia="Times New Roman" w:hAnsi="Open Sans" w:cs="Open Sans"/>
          <w:color w:val="333333"/>
          <w:lang w:eastAsia="en-GB"/>
        </w:rPr>
        <w:pPrChange w:id="0" w:author="Danuta Lewandowska" w:date="2021-08-12T22:36:00Z">
          <w:pPr>
            <w:shd w:val="clear" w:color="auto" w:fill="FFFFFF"/>
            <w:spacing w:before="192" w:after="192"/>
          </w:pPr>
        </w:pPrChange>
      </w:pPr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... </w:t>
      </w:r>
      <w:ins w:id="1" w:author="Danuta Lewandowska" w:date="2021-08-12T22:35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>k</w:t>
        </w:r>
      </w:ins>
      <w:del w:id="2" w:author="Danuta Lewandowska" w:date="2021-08-12T22:35:00Z">
        <w:r w:rsidRPr="007D2097" w:rsidDel="00325547">
          <w:rPr>
            <w:rFonts w:ascii="Open Sans" w:eastAsia="Times New Roman" w:hAnsi="Open Sans" w:cs="Open Sans"/>
            <w:color w:val="333333"/>
            <w:lang w:eastAsia="en-GB"/>
          </w:rPr>
          <w:delText>K</w:delText>
        </w:r>
      </w:del>
      <w:r w:rsidRPr="007D2097">
        <w:rPr>
          <w:rFonts w:ascii="Open Sans" w:eastAsia="Times New Roman" w:hAnsi="Open Sans" w:cs="Open Sans"/>
          <w:color w:val="333333"/>
          <w:lang w:eastAsia="en-GB"/>
        </w:rPr>
        <w:t>s</w:t>
      </w:r>
      <w:proofErr w:type="spellStart"/>
      <w:ins w:id="3" w:author="Danuta Lewandowska" w:date="2021-08-12T22:36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>iądz</w:t>
        </w:r>
      </w:ins>
      <w:proofErr w:type="spellEnd"/>
      <w:del w:id="4" w:author="Danuta Lewandowska" w:date="2021-08-12T22:36:00Z">
        <w:r w:rsidRPr="007D2097" w:rsidDel="00325547">
          <w:rPr>
            <w:rFonts w:ascii="Open Sans" w:eastAsia="Times New Roman" w:hAnsi="Open Sans" w:cs="Open Sans"/>
            <w:color w:val="333333"/>
            <w:lang w:eastAsia="en-GB"/>
          </w:rPr>
          <w:delText>.</w:delText>
        </w:r>
      </w:del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 Sławek na kolędzie w naszym domu. Miałem 12 lat i bardzo chciałem dołączyć do chóru parafialnego. Ksiądz Sławek jednak przekonał nas, że "ministrant" to również bardzo poważne zadnie. W ten sposób razem z braćmi trafiliśmy na najbliższą czwartkową Mszę</w:t>
      </w:r>
      <w:ins w:id="5" w:author="Danuta Lewandowska" w:date="2021-08-12T22:36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 xml:space="preserve"> Świętą</w:t>
        </w:r>
      </w:ins>
      <w:r w:rsidRPr="007D2097">
        <w:rPr>
          <w:rFonts w:ascii="Open Sans" w:eastAsia="Times New Roman" w:hAnsi="Open Sans" w:cs="Open Sans"/>
          <w:color w:val="333333"/>
          <w:lang w:eastAsia="en-GB"/>
        </w:rPr>
        <w:t>, kt</w:t>
      </w:r>
      <w:del w:id="6" w:author="Danuta Lewandowska" w:date="2021-08-12T22:41:00Z">
        <w:r w:rsidRPr="007D2097" w:rsidDel="00325547">
          <w:rPr>
            <w:rFonts w:ascii="Open Sans" w:eastAsia="Times New Roman" w:hAnsi="Open Sans" w:cs="Open Sans"/>
            <w:color w:val="333333"/>
            <w:lang w:eastAsia="en-GB"/>
          </w:rPr>
          <w:delText>r</w:delText>
        </w:r>
      </w:del>
      <w:proofErr w:type="spellStart"/>
      <w:ins w:id="7" w:author="Danuta Lewandowska" w:date="2021-08-12T22:36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>ó</w:t>
        </w:r>
      </w:ins>
      <w:ins w:id="8" w:author="Danuta Lewandowska" w:date="2021-08-12T22:41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>r</w:t>
        </w:r>
      </w:ins>
      <w:proofErr w:type="spellEnd"/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a była naszą "wprawką". Pod czujnym okiem Adama Korgula zaczęliśmy szkolenie do służby liturgicznej. </w:t>
      </w:r>
    </w:p>
    <w:p w14:paraId="21CD4DF5" w14:textId="5DAEED84" w:rsidR="007D2097" w:rsidRPr="007D2097" w:rsidRDefault="007D2097" w:rsidP="00325547">
      <w:pPr>
        <w:shd w:val="clear" w:color="auto" w:fill="FFFFFF"/>
        <w:spacing w:before="192" w:after="192"/>
        <w:jc w:val="both"/>
        <w:rPr>
          <w:rFonts w:ascii="Open Sans" w:eastAsia="Times New Roman" w:hAnsi="Open Sans" w:cs="Open Sans"/>
          <w:color w:val="333333"/>
          <w:lang w:val="pl-PL" w:eastAsia="en-GB"/>
        </w:rPr>
        <w:pPrChange w:id="9" w:author="Danuta Lewandowska" w:date="2021-08-12T22:36:00Z">
          <w:pPr>
            <w:shd w:val="clear" w:color="auto" w:fill="FFFFFF"/>
            <w:spacing w:before="192" w:after="192"/>
          </w:pPr>
        </w:pPrChange>
      </w:pPr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Najmilej wspominam rodzinną atmosferę i poczucie przynależności. Kiedy dołączaliśmy </w:t>
      </w:r>
      <w:ins w:id="10" w:author="Danuta Lewandowska" w:date="2021-08-12T22:37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 xml:space="preserve">do służby, </w:t>
        </w:r>
      </w:ins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na liście było prawie 40 ministrantów. </w:t>
      </w:r>
      <w:ins w:id="11" w:author="Danuta Lewandowska" w:date="2021-08-12T22:49:00Z">
        <w:r w:rsidR="00C20075">
          <w:rPr>
            <w:rFonts w:ascii="Open Sans" w:eastAsia="Times New Roman" w:hAnsi="Open Sans" w:cs="Open Sans"/>
            <w:color w:val="333333"/>
            <w:lang w:val="pl-PL" w:eastAsia="en-GB"/>
          </w:rPr>
          <w:t xml:space="preserve">Wspaniałym </w:t>
        </w:r>
      </w:ins>
      <w:del w:id="12" w:author="Danuta Lewandowska" w:date="2021-08-12T22:49:00Z">
        <w:r w:rsidRPr="007D2097" w:rsidDel="00C20075">
          <w:rPr>
            <w:rFonts w:ascii="Open Sans" w:eastAsia="Times New Roman" w:hAnsi="Open Sans" w:cs="Open Sans"/>
            <w:color w:val="333333"/>
            <w:lang w:eastAsia="en-GB"/>
          </w:rPr>
          <w:delText xml:space="preserve">Dobrym </w:delText>
        </w:r>
      </w:del>
      <w:r w:rsidRPr="007D2097">
        <w:rPr>
          <w:rFonts w:ascii="Open Sans" w:eastAsia="Times New Roman" w:hAnsi="Open Sans" w:cs="Open Sans"/>
          <w:color w:val="333333"/>
          <w:lang w:eastAsia="en-GB"/>
        </w:rPr>
        <w:t>uczuciem było spędzać czas pośród rówieśników</w:t>
      </w:r>
      <w:ins w:id="13" w:author="Danuta Lewandowska" w:date="2021-08-12T22:37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>,</w:t>
        </w:r>
      </w:ins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 </w:t>
      </w:r>
      <w:ins w:id="14" w:author="Danuta Lewandowska" w:date="2021-08-12T22:49:00Z">
        <w:r w:rsidR="00C20075">
          <w:rPr>
            <w:rFonts w:ascii="Open Sans" w:eastAsia="Times New Roman" w:hAnsi="Open Sans" w:cs="Open Sans"/>
            <w:color w:val="333333"/>
            <w:lang w:val="pl-PL" w:eastAsia="en-GB"/>
          </w:rPr>
          <w:t xml:space="preserve">zarazem </w:t>
        </w:r>
      </w:ins>
      <w:del w:id="15" w:author="Danuta Lewandowska" w:date="2021-08-12T22:37:00Z">
        <w:r w:rsidRPr="007D2097" w:rsidDel="00325547">
          <w:rPr>
            <w:rFonts w:ascii="Open Sans" w:eastAsia="Times New Roman" w:hAnsi="Open Sans" w:cs="Open Sans"/>
            <w:color w:val="333333"/>
            <w:lang w:eastAsia="en-GB"/>
          </w:rPr>
          <w:delText>jed</w:delText>
        </w:r>
      </w:del>
      <w:del w:id="16" w:author="Danuta Lewandowska" w:date="2021-08-12T22:49:00Z">
        <w:r w:rsidRPr="007D2097" w:rsidDel="00C20075">
          <w:rPr>
            <w:rFonts w:ascii="Open Sans" w:eastAsia="Times New Roman" w:hAnsi="Open Sans" w:cs="Open Sans"/>
            <w:color w:val="333333"/>
            <w:lang w:eastAsia="en-GB"/>
          </w:rPr>
          <w:delText xml:space="preserve">nocześnie </w:delText>
        </w:r>
      </w:del>
      <w:r w:rsidRPr="007D2097">
        <w:rPr>
          <w:rFonts w:ascii="Open Sans" w:eastAsia="Times New Roman" w:hAnsi="Open Sans" w:cs="Open Sans"/>
          <w:color w:val="333333"/>
          <w:lang w:eastAsia="en-GB"/>
        </w:rPr>
        <w:t>robiąc coś jednoznacznie dobrego.</w:t>
      </w:r>
      <w:r>
        <w:rPr>
          <w:rFonts w:ascii="Open Sans" w:eastAsia="Times New Roman" w:hAnsi="Open Sans" w:cs="Open Sans"/>
          <w:color w:val="333333"/>
          <w:lang w:val="pl-PL" w:eastAsia="en-GB"/>
        </w:rPr>
        <w:t xml:space="preserve"> Ksiądz Sławek nigdy nie był wobec nas surowy</w:t>
      </w:r>
      <w:ins w:id="17" w:author="Danuta Lewandowska" w:date="2021-08-12T22:37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>,</w:t>
        </w:r>
      </w:ins>
      <w:r>
        <w:rPr>
          <w:rFonts w:ascii="Open Sans" w:eastAsia="Times New Roman" w:hAnsi="Open Sans" w:cs="Open Sans"/>
          <w:color w:val="333333"/>
          <w:lang w:val="pl-PL" w:eastAsia="en-GB"/>
        </w:rPr>
        <w:t xml:space="preserve"> </w:t>
      </w:r>
      <w:ins w:id="18" w:author="Danuta Lewandowska" w:date="2021-08-12T22:38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 xml:space="preserve">wręcz przeciwnie </w:t>
        </w:r>
      </w:ins>
      <w:ins w:id="19" w:author="Danuta Lewandowska" w:date="2021-08-12T23:06:00Z">
        <w:r w:rsidR="00F75D2B" w:rsidRPr="001C5C49">
          <w:rPr>
            <w:rFonts w:ascii="Times New Roman" w:hAnsi="Times New Roman" w:cs="Times New Roman"/>
          </w:rPr>
          <w:t>–</w:t>
        </w:r>
      </w:ins>
      <w:del w:id="20" w:author="Danuta Lewandowska" w:date="2021-08-12T22:38:00Z">
        <w:r w:rsidDel="00325547">
          <w:rPr>
            <w:rFonts w:ascii="Open Sans" w:eastAsia="Times New Roman" w:hAnsi="Open Sans" w:cs="Open Sans"/>
            <w:color w:val="333333"/>
            <w:lang w:val="pl-PL" w:eastAsia="en-GB"/>
          </w:rPr>
          <w:delText>a jednocześnie</w:delText>
        </w:r>
      </w:del>
      <w:r>
        <w:rPr>
          <w:rFonts w:ascii="Open Sans" w:eastAsia="Times New Roman" w:hAnsi="Open Sans" w:cs="Open Sans"/>
          <w:color w:val="333333"/>
          <w:lang w:val="pl-PL" w:eastAsia="en-GB"/>
        </w:rPr>
        <w:t xml:space="preserve"> razem z Adamem, „</w:t>
      </w:r>
      <w:proofErr w:type="spellStart"/>
      <w:r>
        <w:rPr>
          <w:rFonts w:ascii="Open Sans" w:eastAsia="Times New Roman" w:hAnsi="Open Sans" w:cs="Open Sans"/>
          <w:color w:val="333333"/>
          <w:lang w:val="pl-PL" w:eastAsia="en-GB"/>
        </w:rPr>
        <w:t>Maczem</w:t>
      </w:r>
      <w:proofErr w:type="spellEnd"/>
      <w:r>
        <w:rPr>
          <w:rFonts w:ascii="Open Sans" w:eastAsia="Times New Roman" w:hAnsi="Open Sans" w:cs="Open Sans"/>
          <w:color w:val="333333"/>
          <w:lang w:val="pl-PL" w:eastAsia="en-GB"/>
        </w:rPr>
        <w:t xml:space="preserve">” i Rafałem wierzyli w nas „na wyrost” obdarzając odpowiedzialnymi funkcjami. </w:t>
      </w:r>
    </w:p>
    <w:p w14:paraId="5C347875" w14:textId="71FD4474" w:rsidR="007D2097" w:rsidRPr="007D2097" w:rsidRDefault="007D2097" w:rsidP="00325547">
      <w:pPr>
        <w:shd w:val="clear" w:color="auto" w:fill="FFFFFF"/>
        <w:spacing w:before="192" w:after="192"/>
        <w:jc w:val="both"/>
        <w:rPr>
          <w:rFonts w:ascii="Open Sans" w:eastAsia="Times New Roman" w:hAnsi="Open Sans" w:cs="Open Sans"/>
          <w:color w:val="333333"/>
          <w:lang w:eastAsia="en-GB"/>
        </w:rPr>
        <w:pPrChange w:id="21" w:author="Danuta Lewandowska" w:date="2021-08-12T22:36:00Z">
          <w:pPr>
            <w:shd w:val="clear" w:color="auto" w:fill="FFFFFF"/>
            <w:spacing w:before="192" w:after="192"/>
          </w:pPr>
        </w:pPrChange>
      </w:pPr>
      <w:r w:rsidRPr="007D2097">
        <w:rPr>
          <w:rFonts w:ascii="Open Sans" w:eastAsia="Times New Roman" w:hAnsi="Open Sans" w:cs="Open Sans"/>
          <w:color w:val="333333"/>
          <w:lang w:eastAsia="en-GB"/>
        </w:rPr>
        <w:t>Największym przełomem był</w:t>
      </w:r>
      <w:del w:id="22" w:author="Danuta Lewandowska" w:date="2021-08-12T22:39:00Z">
        <w:r w:rsidRPr="007D2097" w:rsidDel="00325547">
          <w:rPr>
            <w:rFonts w:ascii="Open Sans" w:eastAsia="Times New Roman" w:hAnsi="Open Sans" w:cs="Open Sans"/>
            <w:color w:val="333333"/>
            <w:lang w:eastAsia="en-GB"/>
          </w:rPr>
          <w:delText>o</w:delText>
        </w:r>
      </w:del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 jednak </w:t>
      </w:r>
      <w:ins w:id="23" w:author="Danuta Lewandowska" w:date="2021-08-12T22:39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 xml:space="preserve">moment, </w:t>
        </w:r>
      </w:ins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gdy </w:t>
      </w:r>
      <w:ins w:id="24" w:author="Danuta Lewandowska" w:date="2021-08-12T22:39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>k</w:t>
        </w:r>
      </w:ins>
      <w:del w:id="25" w:author="Danuta Lewandowska" w:date="2021-08-12T22:39:00Z">
        <w:r w:rsidRPr="007D2097" w:rsidDel="00325547">
          <w:rPr>
            <w:rFonts w:ascii="Open Sans" w:eastAsia="Times New Roman" w:hAnsi="Open Sans" w:cs="Open Sans"/>
            <w:color w:val="333333"/>
            <w:lang w:eastAsia="en-GB"/>
          </w:rPr>
          <w:delText>K</w:delText>
        </w:r>
      </w:del>
      <w:r w:rsidRPr="007D2097">
        <w:rPr>
          <w:rFonts w:ascii="Open Sans" w:eastAsia="Times New Roman" w:hAnsi="Open Sans" w:cs="Open Sans"/>
          <w:color w:val="333333"/>
          <w:lang w:eastAsia="en-GB"/>
        </w:rPr>
        <w:t>siądz</w:t>
      </w:r>
      <w:ins w:id="26" w:author="Danuta Lewandowska" w:date="2021-08-12T22:39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 xml:space="preserve"> Sławek,</w:t>
        </w:r>
      </w:ins>
      <w:del w:id="27" w:author="Danuta Lewandowska" w:date="2021-08-12T22:39:00Z">
        <w:r w:rsidRPr="007D2097" w:rsidDel="00325547">
          <w:rPr>
            <w:rFonts w:ascii="Open Sans" w:eastAsia="Times New Roman" w:hAnsi="Open Sans" w:cs="Open Sans"/>
            <w:color w:val="333333"/>
            <w:lang w:eastAsia="en-GB"/>
          </w:rPr>
          <w:delText>,</w:delText>
        </w:r>
      </w:del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 Adam i Wioletta </w:t>
      </w:r>
      <w:ins w:id="28" w:author="Danuta Lewandowska" w:date="2021-08-12T22:48:00Z">
        <w:r w:rsidR="00C20075">
          <w:rPr>
            <w:rFonts w:ascii="Open Sans" w:eastAsia="Times New Roman" w:hAnsi="Open Sans" w:cs="Open Sans"/>
            <w:color w:val="333333"/>
            <w:lang w:val="pl-PL" w:eastAsia="en-GB"/>
          </w:rPr>
          <w:t>zachęcili</w:t>
        </w:r>
      </w:ins>
      <w:del w:id="29" w:author="Danuta Lewandowska" w:date="2021-08-12T22:48:00Z">
        <w:r w:rsidRPr="007D2097" w:rsidDel="00C20075">
          <w:rPr>
            <w:rFonts w:ascii="Open Sans" w:eastAsia="Times New Roman" w:hAnsi="Open Sans" w:cs="Open Sans"/>
            <w:color w:val="333333"/>
            <w:lang w:eastAsia="en-GB"/>
          </w:rPr>
          <w:delText>namówili</w:delText>
        </w:r>
      </w:del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 mnie do przeczytania po raz pierwszy </w:t>
      </w:r>
      <w:ins w:id="30" w:author="Danuta Lewandowska" w:date="2021-08-12T22:39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 xml:space="preserve">niedzielnego </w:t>
        </w:r>
      </w:ins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czytania z ambony. Pamiętam, że przygotowywałem się do tego w domu ćwicząc z rodzicami. Bardzo szybko się wdrożyłem i polubiłem czytanie. Mogę spokojnie powiedzieć, że pewność </w:t>
      </w:r>
      <w:ins w:id="31" w:author="Danuta Lewandowska" w:date="2021-08-12T22:40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 xml:space="preserve">siebie </w:t>
        </w:r>
      </w:ins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przy przemawianiu do publiczności zawdzięczam właśnie czytaniu w naszym kościele oraz </w:t>
      </w:r>
      <w:ins w:id="32" w:author="Danuta Lewandowska" w:date="2021-08-12T22:40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>t</w:t>
        </w:r>
      </w:ins>
      <w:del w:id="33" w:author="Danuta Lewandowska" w:date="2021-08-12T22:40:00Z">
        <w:r w:rsidRPr="007D2097" w:rsidDel="00325547">
          <w:rPr>
            <w:rFonts w:ascii="Open Sans" w:eastAsia="Times New Roman" w:hAnsi="Open Sans" w:cs="Open Sans"/>
            <w:color w:val="333333"/>
            <w:lang w:eastAsia="en-GB"/>
          </w:rPr>
          <w:delText>T</w:delText>
        </w:r>
      </w:del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ym, którzy mnie </w:t>
      </w:r>
      <w:ins w:id="34" w:author="Danuta Lewandowska" w:date="2021-08-12T22:40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 xml:space="preserve">wówczas </w:t>
        </w:r>
      </w:ins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namówili. Dziękuję! </w:t>
      </w:r>
    </w:p>
    <w:p w14:paraId="63FE1324" w14:textId="7ED93ADF" w:rsidR="007D2097" w:rsidRPr="007D2097" w:rsidRDefault="007D2097" w:rsidP="00325547">
      <w:pPr>
        <w:shd w:val="clear" w:color="auto" w:fill="FFFFFF"/>
        <w:spacing w:before="192" w:after="192"/>
        <w:jc w:val="both"/>
        <w:rPr>
          <w:rFonts w:ascii="Open Sans" w:eastAsia="Times New Roman" w:hAnsi="Open Sans" w:cs="Open Sans"/>
          <w:color w:val="333333"/>
          <w:lang w:eastAsia="en-GB"/>
        </w:rPr>
        <w:pPrChange w:id="35" w:author="Danuta Lewandowska" w:date="2021-08-12T22:36:00Z">
          <w:pPr>
            <w:shd w:val="clear" w:color="auto" w:fill="FFFFFF"/>
            <w:spacing w:before="192" w:after="192"/>
          </w:pPr>
        </w:pPrChange>
      </w:pPr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Ksiądz Sławek potrafi stworzyć atmosferę pewnej i stabilnej "codzienności", która jednocześnie nie odbiera wielkości tajemnicy Eucharystycznej. Taka stabilność </w:t>
      </w:r>
      <w:del w:id="36" w:author="Danuta Lewandowska" w:date="2021-08-12T22:42:00Z">
        <w:r w:rsidRPr="007D2097" w:rsidDel="00325547">
          <w:rPr>
            <w:rFonts w:ascii="Open Sans" w:eastAsia="Times New Roman" w:hAnsi="Open Sans" w:cs="Open Sans"/>
            <w:color w:val="333333"/>
            <w:lang w:eastAsia="en-GB"/>
          </w:rPr>
          <w:delText>i</w:delText>
        </w:r>
      </w:del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 </w:t>
      </w:r>
      <w:del w:id="37" w:author="Danuta Lewandowska" w:date="2021-08-12T22:42:00Z">
        <w:r w:rsidRPr="007D2097" w:rsidDel="00325547">
          <w:rPr>
            <w:rFonts w:ascii="Open Sans" w:eastAsia="Times New Roman" w:hAnsi="Open Sans" w:cs="Open Sans"/>
            <w:color w:val="333333"/>
            <w:lang w:eastAsia="en-GB"/>
          </w:rPr>
          <w:delText xml:space="preserve">codzienność </w:delText>
        </w:r>
      </w:del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daje poczucie oparcia w Kościele Katolickim, którego brakuje w wielu środowiskach parafialnych. To w naszym kościele do dzisiaj czuję się jak w domu pomimo tego, że </w:t>
      </w:r>
      <w:ins w:id="38" w:author="Danuta Lewandowska" w:date="2021-08-12T22:51:00Z">
        <w:r w:rsidR="00C20075">
          <w:rPr>
            <w:rFonts w:ascii="Open Sans" w:eastAsia="Times New Roman" w:hAnsi="Open Sans" w:cs="Open Sans"/>
            <w:color w:val="333333"/>
            <w:lang w:val="pl-PL" w:eastAsia="en-GB"/>
          </w:rPr>
          <w:t xml:space="preserve">z </w:t>
        </w:r>
      </w:ins>
      <w:ins w:id="39" w:author="Danuta Lewandowska" w:date="2021-08-12T22:52:00Z">
        <w:r w:rsidR="00C20075">
          <w:rPr>
            <w:rFonts w:ascii="Open Sans" w:eastAsia="Times New Roman" w:hAnsi="Open Sans" w:cs="Open Sans"/>
            <w:color w:val="333333"/>
            <w:lang w:val="pl-PL" w:eastAsia="en-GB"/>
          </w:rPr>
          <w:t xml:space="preserve">powodu </w:t>
        </w:r>
      </w:ins>
      <w:ins w:id="40" w:author="Danuta Lewandowska" w:date="2021-08-12T22:51:00Z">
        <w:r w:rsidR="00C20075">
          <w:rPr>
            <w:rFonts w:ascii="Open Sans" w:eastAsia="Times New Roman" w:hAnsi="Open Sans" w:cs="Open Sans"/>
            <w:color w:val="333333"/>
            <w:lang w:val="pl-PL" w:eastAsia="en-GB"/>
          </w:rPr>
          <w:t>studi</w:t>
        </w:r>
      </w:ins>
      <w:ins w:id="41" w:author="Danuta Lewandowska" w:date="2021-08-12T22:52:00Z">
        <w:r w:rsidR="00C20075">
          <w:rPr>
            <w:rFonts w:ascii="Open Sans" w:eastAsia="Times New Roman" w:hAnsi="Open Sans" w:cs="Open Sans"/>
            <w:color w:val="333333"/>
            <w:lang w:val="pl-PL" w:eastAsia="en-GB"/>
          </w:rPr>
          <w:t>ów</w:t>
        </w:r>
      </w:ins>
      <w:ins w:id="42" w:author="Danuta Lewandowska" w:date="2021-08-12T22:51:00Z">
        <w:r w:rsidR="00C20075">
          <w:rPr>
            <w:rFonts w:ascii="Open Sans" w:eastAsia="Times New Roman" w:hAnsi="Open Sans" w:cs="Open Sans"/>
            <w:color w:val="333333"/>
            <w:lang w:val="pl-PL" w:eastAsia="en-GB"/>
          </w:rPr>
          <w:t xml:space="preserve"> w innym mieście </w:t>
        </w:r>
      </w:ins>
      <w:r w:rsidRPr="007D2097">
        <w:rPr>
          <w:rFonts w:ascii="Open Sans" w:eastAsia="Times New Roman" w:hAnsi="Open Sans" w:cs="Open Sans"/>
          <w:color w:val="333333"/>
          <w:lang w:eastAsia="en-GB"/>
        </w:rPr>
        <w:t>przynależałem już do kilku parafii.</w:t>
      </w:r>
    </w:p>
    <w:p w14:paraId="253148D6" w14:textId="3003A652" w:rsidR="007D2097" w:rsidRPr="007D2097" w:rsidRDefault="007D2097" w:rsidP="00325547">
      <w:pPr>
        <w:shd w:val="clear" w:color="auto" w:fill="FFFFFF"/>
        <w:spacing w:before="192" w:after="192"/>
        <w:jc w:val="both"/>
        <w:rPr>
          <w:rFonts w:ascii="Open Sans" w:eastAsia="Times New Roman" w:hAnsi="Open Sans" w:cs="Open Sans"/>
          <w:color w:val="333333"/>
          <w:lang w:eastAsia="en-GB"/>
        </w:rPr>
        <w:pPrChange w:id="43" w:author="Danuta Lewandowska" w:date="2021-08-12T22:36:00Z">
          <w:pPr>
            <w:shd w:val="clear" w:color="auto" w:fill="FFFFFF"/>
            <w:spacing w:before="192" w:after="192"/>
          </w:pPr>
        </w:pPrChange>
      </w:pPr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Drugą zdumiewającą rzeczą jest to, że zaangażowanie parafian w naszej </w:t>
      </w:r>
      <w:ins w:id="44" w:author="Danuta Lewandowska" w:date="2021-08-12T22:52:00Z">
        <w:r w:rsidR="00C20075">
          <w:rPr>
            <w:rFonts w:ascii="Open Sans" w:eastAsia="Times New Roman" w:hAnsi="Open Sans" w:cs="Open Sans"/>
            <w:color w:val="333333"/>
            <w:lang w:val="pl-PL" w:eastAsia="en-GB"/>
          </w:rPr>
          <w:t xml:space="preserve">wspólnocie </w:t>
        </w:r>
      </w:ins>
      <w:del w:id="45" w:author="Danuta Lewandowska" w:date="2021-08-12T22:52:00Z">
        <w:r w:rsidRPr="007D2097" w:rsidDel="00C20075">
          <w:rPr>
            <w:rFonts w:ascii="Open Sans" w:eastAsia="Times New Roman" w:hAnsi="Open Sans" w:cs="Open Sans"/>
            <w:color w:val="333333"/>
            <w:lang w:eastAsia="en-GB"/>
          </w:rPr>
          <w:delText xml:space="preserve">parafii </w:delText>
        </w:r>
      </w:del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wciąż wzrasta. Ponieważ dorastałem </w:t>
      </w:r>
      <w:ins w:id="46" w:author="Danuta Lewandowska" w:date="2021-08-12T22:45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 xml:space="preserve">właśnie </w:t>
        </w:r>
      </w:ins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tu, kiedyś wydawało mi się to naturalne, teraz jednak widzę, że nasza parafia jest pod tym </w:t>
      </w:r>
      <w:ins w:id="47" w:author="Danuta Lewandowska" w:date="2021-08-12T22:44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>wzg</w:t>
        </w:r>
      </w:ins>
      <w:ins w:id="48" w:author="Danuta Lewandowska" w:date="2021-08-12T22:45:00Z">
        <w:r w:rsidR="00325547">
          <w:rPr>
            <w:rFonts w:ascii="Open Sans" w:eastAsia="Times New Roman" w:hAnsi="Open Sans" w:cs="Open Sans"/>
            <w:color w:val="333333"/>
            <w:lang w:val="pl-PL" w:eastAsia="en-GB"/>
          </w:rPr>
          <w:t xml:space="preserve">lędem naprawdę </w:t>
        </w:r>
      </w:ins>
      <w:del w:id="49" w:author="Danuta Lewandowska" w:date="2021-08-12T22:44:00Z">
        <w:r w:rsidRPr="007D2097" w:rsidDel="00325547">
          <w:rPr>
            <w:rFonts w:ascii="Open Sans" w:eastAsia="Times New Roman" w:hAnsi="Open Sans" w:cs="Open Sans"/>
            <w:color w:val="333333"/>
            <w:lang w:eastAsia="en-GB"/>
          </w:rPr>
          <w:delText xml:space="preserve">kątem </w:delText>
        </w:r>
      </w:del>
      <w:r w:rsidRPr="007D2097">
        <w:rPr>
          <w:rFonts w:ascii="Open Sans" w:eastAsia="Times New Roman" w:hAnsi="Open Sans" w:cs="Open Sans"/>
          <w:color w:val="333333"/>
          <w:lang w:eastAsia="en-GB"/>
        </w:rPr>
        <w:t xml:space="preserve">szczególna. </w:t>
      </w:r>
    </w:p>
    <w:p w14:paraId="6EC3FDC6" w14:textId="77777777" w:rsidR="007D2097" w:rsidRPr="007D2097" w:rsidRDefault="007D2097" w:rsidP="00325547">
      <w:pPr>
        <w:jc w:val="both"/>
        <w:rPr>
          <w:rFonts w:ascii="Times New Roman" w:eastAsia="Times New Roman" w:hAnsi="Times New Roman" w:cs="Times New Roman"/>
          <w:lang w:eastAsia="en-GB"/>
        </w:rPr>
        <w:pPrChange w:id="50" w:author="Danuta Lewandowska" w:date="2021-08-12T22:36:00Z">
          <w:pPr/>
        </w:pPrChange>
      </w:pPr>
    </w:p>
    <w:p w14:paraId="687842E8" w14:textId="77777777" w:rsidR="00EF24C5" w:rsidRDefault="00F75D2B" w:rsidP="00325547">
      <w:pPr>
        <w:jc w:val="both"/>
        <w:pPrChange w:id="51" w:author="Danuta Lewandowska" w:date="2021-08-12T22:36:00Z">
          <w:pPr/>
        </w:pPrChange>
      </w:pPr>
    </w:p>
    <w:sectPr w:rsidR="00EF24C5" w:rsidSect="00837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97"/>
    <w:rsid w:val="000A3B5A"/>
    <w:rsid w:val="00101D2E"/>
    <w:rsid w:val="00131C62"/>
    <w:rsid w:val="0013523C"/>
    <w:rsid w:val="00141988"/>
    <w:rsid w:val="00197458"/>
    <w:rsid w:val="002F4ACF"/>
    <w:rsid w:val="00325547"/>
    <w:rsid w:val="003D1F9A"/>
    <w:rsid w:val="00484028"/>
    <w:rsid w:val="004974EF"/>
    <w:rsid w:val="00554813"/>
    <w:rsid w:val="005651E8"/>
    <w:rsid w:val="005B3474"/>
    <w:rsid w:val="006A0F5D"/>
    <w:rsid w:val="007500E9"/>
    <w:rsid w:val="007B09BB"/>
    <w:rsid w:val="007C0C18"/>
    <w:rsid w:val="007D2097"/>
    <w:rsid w:val="0083730D"/>
    <w:rsid w:val="008C7DD0"/>
    <w:rsid w:val="00952456"/>
    <w:rsid w:val="00984094"/>
    <w:rsid w:val="00A65DFF"/>
    <w:rsid w:val="00AA4D19"/>
    <w:rsid w:val="00AE4243"/>
    <w:rsid w:val="00BA5C85"/>
    <w:rsid w:val="00BD77BA"/>
    <w:rsid w:val="00C20075"/>
    <w:rsid w:val="00CA0E41"/>
    <w:rsid w:val="00CC163D"/>
    <w:rsid w:val="00CE6CE5"/>
    <w:rsid w:val="00DE4AD9"/>
    <w:rsid w:val="00E439C8"/>
    <w:rsid w:val="00F75D2B"/>
    <w:rsid w:val="00F8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66F058"/>
  <w15:chartTrackingRefBased/>
  <w15:docId w15:val="{A1C63EF3-4FF4-0543-95E1-8E9D6142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7D209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D209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d-plain">
    <w:name w:val="md-plain"/>
    <w:basedOn w:val="Domylnaczcionkaakapitu"/>
    <w:rsid w:val="007D2097"/>
  </w:style>
  <w:style w:type="paragraph" w:customStyle="1" w:styleId="md-end-block">
    <w:name w:val="md-end-block"/>
    <w:basedOn w:val="Normalny"/>
    <w:rsid w:val="007D20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 Lewandowski</dc:creator>
  <cp:keywords/>
  <dc:description/>
  <cp:lastModifiedBy>Danuta Lewandowska</cp:lastModifiedBy>
  <cp:revision>3</cp:revision>
  <dcterms:created xsi:type="dcterms:W3CDTF">2021-08-12T20:45:00Z</dcterms:created>
  <dcterms:modified xsi:type="dcterms:W3CDTF">2021-08-12T21:06:00Z</dcterms:modified>
</cp:coreProperties>
</file>